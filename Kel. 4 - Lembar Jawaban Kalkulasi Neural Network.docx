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D06E" w14:textId="77777777" w:rsidR="005B17EB" w:rsidRDefault="00B25384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336FE008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65F2651A" w14:textId="4BEF1767" w:rsidR="005B17EB" w:rsidRDefault="00B25384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  <w:r w:rsidR="009F0E6E"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  <w:b/>
        </w:rPr>
        <w:t>😄</w:t>
      </w:r>
    </w:p>
    <w:p w14:paraId="1F1D7A41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48E7C0FE" w14:textId="77777777" w:rsidR="005B17EB" w:rsidRDefault="00B2538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7DE39EA5" w14:textId="77777777" w:rsidR="005B17EB" w:rsidRDefault="00B25384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B17EB" w14:paraId="0EA41576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A1FFF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A3D72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42704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98DD0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2115E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134D1" w14:textId="60A8AFA2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 w:rsidR="003B59AC"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5B17EB" w14:paraId="2B30B48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1A0C" w14:textId="2D289A9E" w:rsidR="005B17EB" w:rsidRDefault="002E05BF" w:rsidP="002E05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ins w:id="0" w:author="6219" w:date="2023-11-23T21:28:00Z">
              <w:r w:rsidR="002F5F1A">
                <w:rPr>
                  <w:rFonts w:ascii="Montserrat" w:eastAsia="Montserrat" w:hAnsi="Montserrat" w:cs="Montserrat"/>
                </w:rPr>
                <w:t>.</w:t>
              </w:r>
            </w:ins>
            <w:del w:id="1" w:author="6219" w:date="2023-11-23T21:28:00Z">
              <w:r w:rsidDel="002F5F1A">
                <w:rPr>
                  <w:rFonts w:ascii="Montserrat" w:eastAsia="Montserrat" w:hAnsi="Montserrat" w:cs="Montserrat"/>
                </w:rPr>
                <w:delText>,</w:delText>
              </w:r>
            </w:del>
            <w:r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1174" w14:textId="78D2D505" w:rsidR="005B17EB" w:rsidRDefault="002E05BF" w:rsidP="002E05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ins w:id="2" w:author="6219" w:date="2023-11-23T21:29:00Z">
              <w:r w:rsidR="002F5F1A">
                <w:rPr>
                  <w:rFonts w:ascii="Montserrat" w:eastAsia="Montserrat" w:hAnsi="Montserrat" w:cs="Montserrat"/>
                </w:rPr>
                <w:t>.</w:t>
              </w:r>
            </w:ins>
            <w:del w:id="3" w:author="6219" w:date="2023-11-23T21:29:00Z">
              <w:r w:rsidDel="002F5F1A">
                <w:rPr>
                  <w:rFonts w:ascii="Montserrat" w:eastAsia="Montserrat" w:hAnsi="Montserrat" w:cs="Montserrat"/>
                </w:rPr>
                <w:delText>,</w:delText>
              </w:r>
            </w:del>
            <w:r>
              <w:rPr>
                <w:rFonts w:ascii="Montserrat" w:eastAsia="Montserrat" w:hAnsi="Montserrat" w:cs="Montserrat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79D6" w14:textId="4B4321C5" w:rsidR="005B17EB" w:rsidRDefault="002E05BF" w:rsidP="002E05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ins w:id="4" w:author="6219" w:date="2023-11-23T21:29:00Z">
              <w:r w:rsidR="002F5F1A">
                <w:rPr>
                  <w:rFonts w:ascii="Montserrat" w:eastAsia="Montserrat" w:hAnsi="Montserrat" w:cs="Montserrat"/>
                </w:rPr>
                <w:t>.</w:t>
              </w:r>
            </w:ins>
            <w:del w:id="5" w:author="6219" w:date="2023-11-23T21:29:00Z">
              <w:r w:rsidDel="002F5F1A">
                <w:rPr>
                  <w:rFonts w:ascii="Montserrat" w:eastAsia="Montserrat" w:hAnsi="Montserrat" w:cs="Montserrat"/>
                </w:rPr>
                <w:delText>,</w:delText>
              </w:r>
            </w:del>
            <w:r>
              <w:rPr>
                <w:rFonts w:ascii="Montserrat" w:eastAsia="Montserrat" w:hAnsi="Montserrat" w:cs="Montserrat"/>
              </w:rP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F9C2" w14:textId="79FCFBC9" w:rsidR="005B17EB" w:rsidRDefault="002E05BF" w:rsidP="002E05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ins w:id="6" w:author="6219" w:date="2023-11-23T21:29:00Z">
              <w:r w:rsidR="002F5F1A">
                <w:rPr>
                  <w:rFonts w:ascii="Montserrat" w:eastAsia="Montserrat" w:hAnsi="Montserrat" w:cs="Montserrat"/>
                </w:rPr>
                <w:t>.</w:t>
              </w:r>
            </w:ins>
            <w:del w:id="7" w:author="6219" w:date="2023-11-23T21:29:00Z">
              <w:r w:rsidDel="002F5F1A">
                <w:rPr>
                  <w:rFonts w:ascii="Montserrat" w:eastAsia="Montserrat" w:hAnsi="Montserrat" w:cs="Montserrat"/>
                </w:rPr>
                <w:delText>,</w:delText>
              </w:r>
            </w:del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5A6C" w14:textId="67C744EB" w:rsidR="005B17EB" w:rsidRDefault="002E05BF" w:rsidP="002E05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BDFF" w14:textId="597C250E" w:rsidR="005B17EB" w:rsidRDefault="002E05BF" w:rsidP="002E05B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068A9788" w14:textId="77777777" w:rsidR="005B17EB" w:rsidRDefault="005B17EB">
      <w:pPr>
        <w:jc w:val="both"/>
        <w:rPr>
          <w:rFonts w:ascii="Montserrat" w:eastAsia="Montserrat" w:hAnsi="Montserrat" w:cs="Montserrat"/>
        </w:rPr>
      </w:pPr>
    </w:p>
    <w:p w14:paraId="0DE3F2E2" w14:textId="77777777" w:rsidR="005B17EB" w:rsidRDefault="00B2538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B17EB" w14:paraId="37B0FB34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97D99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4AF3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C0334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39AD6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7DF62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182B3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FED89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878D0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F8772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C0FFB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DFBC7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B17EB" w14:paraId="46016F97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C1C0" w14:textId="4A2FFF88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9DA5" w14:textId="244B311B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93F0" w14:textId="4AF76AF9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4596" w14:textId="5C2F604A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7ECE" w14:textId="63E88593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93A8" w14:textId="190C31BC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6061" w14:textId="67C7A97A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6CF6" w14:textId="42712C02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FFCC" w14:textId="40A73DB2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F446" w14:textId="58A1BB24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FFFE" w14:textId="3E202D20" w:rsidR="005B17EB" w:rsidRDefault="002E05BF" w:rsidP="002E0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4022D629" w14:textId="77777777" w:rsidR="005B17EB" w:rsidRDefault="005B17EB">
      <w:pPr>
        <w:jc w:val="both"/>
        <w:rPr>
          <w:rFonts w:ascii="Montserrat" w:eastAsia="Montserrat" w:hAnsi="Montserrat" w:cs="Montserrat"/>
        </w:rPr>
      </w:pPr>
    </w:p>
    <w:p w14:paraId="137EC8BA" w14:textId="77777777" w:rsidR="005B17EB" w:rsidRDefault="00B2538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01E73548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1DF3B6FE" w14:textId="77777777" w:rsidR="005B17EB" w:rsidRDefault="00B25384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29BFEBB8" w14:textId="2C22B19F" w:rsidR="005B17EB" w:rsidRDefault="00B25384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14:paraId="42C2BA3A" w14:textId="77777777" w:rsidR="005B17EB" w:rsidRDefault="005B17EB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436F0861" w14:textId="77777777" w:rsidR="005B17EB" w:rsidRDefault="00B25384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B17EB" w14:paraId="2E4BFC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4BC1" w14:textId="77777777" w:rsidR="005B17EB" w:rsidRDefault="00B2538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EEC5" w14:textId="19C645DB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05B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24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</m:e>
              </m:d>
            </m:oMath>
          </w:p>
        </w:tc>
      </w:tr>
      <w:tr w:rsidR="005B17EB" w14:paraId="7E0180A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24D1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3859" w14:textId="41EF7669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59AC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 xml:space="preserve">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  <w:r w:rsidR="00684DEB">
              <w:rPr>
                <w:rFonts w:ascii="Montserrat" w:eastAsia="Montserrat" w:hAnsi="Montserrat" w:cs="Montserrat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-0.51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oMath>
          </w:p>
        </w:tc>
      </w:tr>
      <w:tr w:rsidR="005B17EB" w14:paraId="0111AF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5E97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C8D0" w14:textId="4D8723F1" w:rsidR="00B82B6B" w:rsidRDefault="00B25384" w:rsidP="00B82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91741">
              <w:rPr>
                <w:rFonts w:ascii="Montserrat" w:eastAsia="Montserrat" w:hAnsi="Montserrat" w:cs="Montserrat"/>
              </w:rPr>
              <w:t xml:space="preserve"> </w:t>
            </w:r>
            <w:r w:rsidR="00B82B6B">
              <w:rPr>
                <w:rFonts w:ascii="Segoe UI" w:hAnsi="Segoe UI" w:cs="Segoe UI"/>
                <w:color w:val="000000"/>
              </w:rPr>
              <w:t>0.375193526</w:t>
            </w:r>
          </w:p>
          <w:p w14:paraId="47E39681" w14:textId="12392BA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5B17EB" w14:paraId="009FBF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181" w14:textId="77777777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D381" w14:textId="6A6E3BEC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59A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25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35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</m:e>
              </m:d>
            </m:oMath>
          </w:p>
        </w:tc>
      </w:tr>
      <w:tr w:rsidR="005B17EB" w14:paraId="33218F1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22AB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C2D7" w14:textId="6BB81FBF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4CCE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 xml:space="preserve">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  <w:r w:rsidR="00684DEB">
              <w:rPr>
                <w:rFonts w:ascii="Montserrat" w:eastAsia="Montserrat" w:hAnsi="Montserrat" w:cs="Montserrat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1.09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oMath>
          </w:p>
        </w:tc>
      </w:tr>
      <w:tr w:rsidR="005B17EB" w14:paraId="46252F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4F28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7749" w14:textId="038C4DB8" w:rsidR="005B17EB" w:rsidRPr="00B82B6B" w:rsidRDefault="00B25384" w:rsidP="00B82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4CCE">
              <w:rPr>
                <w:rFonts w:ascii="Montserrat" w:eastAsia="Montserrat" w:hAnsi="Montserrat" w:cs="Montserrat"/>
              </w:rPr>
              <w:t xml:space="preserve"> </w:t>
            </w:r>
            <w:r w:rsidR="00B82B6B">
              <w:rPr>
                <w:rFonts w:ascii="Segoe UI" w:hAnsi="Segoe UI" w:cs="Segoe UI"/>
                <w:color w:val="000000"/>
              </w:rPr>
              <w:t>0.74838172</w:t>
            </w:r>
          </w:p>
        </w:tc>
      </w:tr>
      <w:tr w:rsidR="005B17EB" w14:paraId="067CAD2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42EB" w14:textId="77777777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F5DB" w14:textId="1E84B012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59AC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46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56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6</m:t>
                      </m:r>
                    </m:sub>
                  </m:sSub>
                </m:e>
              </m:d>
            </m:oMath>
          </w:p>
        </w:tc>
      </w:tr>
      <w:tr w:rsidR="005B17EB" w14:paraId="5E596BB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556E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59DD" w14:textId="0FB10ECA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4CCE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 xml:space="preserve"> 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56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  <w:r w:rsidR="00684DEB">
              <w:rPr>
                <w:rFonts w:ascii="Montserrat" w:eastAsia="Montserrat" w:hAnsi="Montserrat" w:cs="Montserrat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>-1.337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oMath>
          </w:p>
        </w:tc>
      </w:tr>
      <w:tr w:rsidR="005B17EB" w14:paraId="452C8F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6189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7E64" w14:textId="1AED3482" w:rsidR="005B17EB" w:rsidRPr="00B82B6B" w:rsidRDefault="00B25384" w:rsidP="00B82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F4CCE">
              <w:rPr>
                <w:rFonts w:ascii="Montserrat" w:eastAsia="Montserrat" w:hAnsi="Montserrat" w:cs="Montserrat"/>
              </w:rPr>
              <w:t xml:space="preserve"> </w:t>
            </w:r>
            <w:r w:rsidR="00B82B6B">
              <w:rPr>
                <w:rFonts w:ascii="Segoe UI" w:hAnsi="Segoe UI" w:cs="Segoe UI"/>
                <w:color w:val="000000"/>
              </w:rPr>
              <w:t>0.20807303</w:t>
            </w:r>
          </w:p>
        </w:tc>
      </w:tr>
      <w:tr w:rsidR="005B17EB" w14:paraId="2BE7CF6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645F" w14:textId="77777777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7D75" w14:textId="48D06EEE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B59AC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d,6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-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5B17EB" w14:paraId="3431DF5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F9A7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8311" w14:textId="376845E7" w:rsidR="005B17EB" w:rsidRDefault="00B25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D10BC">
              <w:rPr>
                <w:rFonts w:ascii="Montserrat" w:eastAsia="Montserrat" w:hAnsi="Montserrat" w:cs="Montserrat"/>
              </w:rPr>
              <w:t xml:space="preserve"> 0 – </w:t>
            </w:r>
            <w:r w:rsidR="00B82B6B">
              <w:rPr>
                <w:rFonts w:ascii="Segoe UI" w:hAnsi="Segoe UI" w:cs="Segoe UI"/>
                <w:color w:val="000000"/>
              </w:rPr>
              <w:t>0.20807303</w:t>
            </w:r>
          </w:p>
        </w:tc>
      </w:tr>
      <w:tr w:rsidR="005B17EB" w14:paraId="09123C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0756" w14:textId="77777777" w:rsidR="005B17EB" w:rsidRDefault="005B1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5C4F" w14:textId="772D83AD" w:rsidR="005B17EB" w:rsidRPr="00B82B6B" w:rsidRDefault="00B25384" w:rsidP="00B82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D10BC">
              <w:rPr>
                <w:rFonts w:ascii="Montserrat" w:eastAsia="Montserrat" w:hAnsi="Montserrat" w:cs="Montserrat"/>
              </w:rPr>
              <w:t xml:space="preserve"> </w:t>
            </w:r>
            <w:r w:rsidR="00B82B6B">
              <w:rPr>
                <w:rFonts w:ascii="Segoe UI" w:hAnsi="Segoe UI" w:cs="Segoe UI"/>
                <w:color w:val="000000"/>
              </w:rPr>
              <w:t>-</w:t>
            </w:r>
            <w:ins w:id="8" w:author="6219" w:date="2023-11-23T21:29:00Z">
              <w:r w:rsidR="002F5F1A">
                <w:rPr>
                  <w:rFonts w:ascii="Segoe UI" w:hAnsi="Segoe UI" w:cs="Segoe UI"/>
                  <w:color w:val="000000"/>
                </w:rPr>
                <w:t xml:space="preserve"> </w:t>
              </w:r>
            </w:ins>
            <w:r w:rsidR="00B82B6B">
              <w:rPr>
                <w:rFonts w:ascii="Segoe UI" w:hAnsi="Segoe UI" w:cs="Segoe UI"/>
                <w:color w:val="000000"/>
              </w:rPr>
              <w:t>0.20807303</w:t>
            </w:r>
          </w:p>
        </w:tc>
      </w:tr>
    </w:tbl>
    <w:p w14:paraId="1BA634CA" w14:textId="77777777" w:rsidR="005B17EB" w:rsidRDefault="00B2538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B17EB" w14:paraId="2A67F66E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3EC85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57A91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BD4C2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DE648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5B17EB" w14:paraId="7AAF078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9C1F" w14:textId="1D3831D4" w:rsidR="005B17EB" w:rsidRPr="00B82B6B" w:rsidRDefault="00B82B6B" w:rsidP="00B82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0.375193526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4583" w14:textId="2580090C" w:rsidR="002D10BC" w:rsidRDefault="00B82B6B" w:rsidP="002D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0.74838172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9890" w14:textId="008ED8AC" w:rsidR="005B17EB" w:rsidRDefault="00B82B6B" w:rsidP="002D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0.20807303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D4AE" w14:textId="16E411BC" w:rsidR="005B17EB" w:rsidRDefault="00B82B6B" w:rsidP="002D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- 0.20807303</w:t>
            </w:r>
          </w:p>
        </w:tc>
      </w:tr>
    </w:tbl>
    <w:p w14:paraId="27C0AA99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255D806E" w14:textId="77777777" w:rsidR="005B17EB" w:rsidRDefault="00B25384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F14D56E" w14:textId="77777777" w:rsidR="005B17EB" w:rsidRDefault="00B25384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2, 3, dan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14:paraId="2D4C8BCB" w14:textId="77777777" w:rsidR="005B17EB" w:rsidRDefault="005B17EB">
      <w:pPr>
        <w:jc w:val="both"/>
        <w:rPr>
          <w:rFonts w:ascii="Montserrat" w:eastAsia="Montserrat" w:hAnsi="Montserrat" w:cs="Montserrat"/>
          <w:highlight w:val="white"/>
        </w:rPr>
      </w:pPr>
    </w:p>
    <w:p w14:paraId="6C9BB260" w14:textId="77777777" w:rsidR="005B17EB" w:rsidRDefault="00B25384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B17EB" w14:paraId="1502012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FF97" w14:textId="77777777" w:rsidR="005B17EB" w:rsidRDefault="00B2538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214B" w14:textId="7A4066BF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45B4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e</m:t>
              </m:r>
            </m:oMath>
          </w:p>
        </w:tc>
      </w:tr>
      <w:tr w:rsidR="005B17EB" w14:paraId="329F8CB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2263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E9CF" w14:textId="4DEE8D64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645B4">
              <w:rPr>
                <w:rFonts w:ascii="Montserrat" w:eastAsia="Montserrat" w:hAnsi="Montserrat" w:cs="Montserrat"/>
              </w:rPr>
              <w:t xml:space="preserve"> </w:t>
            </w:r>
            <w:r w:rsidR="00C645B4">
              <w:rPr>
                <w:rFonts w:ascii="Segoe UI" w:hAnsi="Segoe UI" w:cs="Segoe UI"/>
                <w:color w:val="000000"/>
              </w:rPr>
              <w:t>0.20807303</w:t>
            </w:r>
            <w:r w:rsidR="00BC1E7F">
              <w:rPr>
                <w:rFonts w:ascii="Segoe UI" w:hAnsi="Segoe UI" w:cs="Segoe UI"/>
                <w:color w:val="000000"/>
              </w:rPr>
              <w:t xml:space="preserve"> * </w:t>
            </w:r>
            <w:r w:rsidR="00C645B4">
              <w:rPr>
                <w:rFonts w:ascii="Segoe UI" w:hAnsi="Segoe UI" w:cs="Segoe UI"/>
                <w:color w:val="000000"/>
              </w:rPr>
              <w:t>(1-0.20807303)</w:t>
            </w:r>
            <w:r w:rsidR="00BC1E7F">
              <w:rPr>
                <w:rFonts w:ascii="Segoe UI" w:hAnsi="Segoe UI" w:cs="Segoe UI"/>
                <w:color w:val="000000"/>
              </w:rPr>
              <w:t xml:space="preserve"> </w:t>
            </w:r>
            <w:r w:rsidR="00C645B4">
              <w:rPr>
                <w:rFonts w:ascii="Segoe UI" w:hAnsi="Segoe UI" w:cs="Segoe UI"/>
                <w:color w:val="000000"/>
              </w:rPr>
              <w:t xml:space="preserve">* </w:t>
            </w:r>
            <w:r w:rsidR="00BC1E7F">
              <w:rPr>
                <w:rFonts w:ascii="Segoe UI" w:hAnsi="Segoe UI" w:cs="Segoe UI"/>
                <w:color w:val="000000"/>
              </w:rPr>
              <w:t>(-</w:t>
            </w:r>
            <w:r w:rsidR="00C645B4">
              <w:rPr>
                <w:rFonts w:ascii="Segoe UI" w:hAnsi="Segoe UI" w:cs="Segoe UI"/>
                <w:color w:val="000000"/>
              </w:rPr>
              <w:t>0.20807303</w:t>
            </w:r>
            <w:r w:rsidR="00BC1E7F">
              <w:rPr>
                <w:rFonts w:ascii="Segoe UI" w:hAnsi="Segoe UI" w:cs="Segoe UI"/>
                <w:color w:val="000000"/>
              </w:rPr>
              <w:t>)</w:t>
            </w:r>
          </w:p>
        </w:tc>
      </w:tr>
      <w:tr w:rsidR="005B17EB" w14:paraId="3D44F75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B64E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960C" w14:textId="2219E586" w:rsidR="005B17EB" w:rsidRPr="000D2A34" w:rsidRDefault="00B25384" w:rsidP="000D2A34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2A34">
              <w:rPr>
                <w:rFonts w:ascii="Montserrat" w:eastAsia="Montserrat" w:hAnsi="Montserrat" w:cs="Montserrat"/>
              </w:rPr>
              <w:t xml:space="preserve"> </w:t>
            </w:r>
            <w:r w:rsidR="000D2A34">
              <w:rPr>
                <w:rFonts w:ascii="Segoe UI" w:hAnsi="Segoe UI" w:cs="Segoe UI"/>
                <w:color w:val="000000"/>
              </w:rPr>
              <w:t>-0.03428599</w:t>
            </w:r>
          </w:p>
        </w:tc>
      </w:tr>
      <w:tr w:rsidR="005B17EB" w14:paraId="0F481F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B7AB" w14:textId="228A673F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 w:rsidR="00776B5B"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DB68" w14:textId="2723020A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5B17EB" w14:paraId="3834CE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736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3F23" w14:textId="20D2DA90" w:rsidR="005B17EB" w:rsidRPr="000D2A34" w:rsidRDefault="00B25384" w:rsidP="000D2A34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2A34">
              <w:rPr>
                <w:rFonts w:ascii="Montserrat" w:eastAsia="Montserrat" w:hAnsi="Montserrat" w:cs="Montserrat"/>
              </w:rPr>
              <w:t xml:space="preserve"> 0.1 * </w:t>
            </w:r>
            <w:r w:rsidR="000D2A34">
              <w:rPr>
                <w:rFonts w:ascii="Segoe UI" w:hAnsi="Segoe UI" w:cs="Segoe UI"/>
                <w:color w:val="000000"/>
              </w:rPr>
              <w:t>0.375193526 * (-0.03428599)</w:t>
            </w:r>
          </w:p>
        </w:tc>
      </w:tr>
      <w:tr w:rsidR="005B17EB" w14:paraId="16EB1B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95DA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B6F9" w14:textId="5FFC2C37" w:rsidR="005B17EB" w:rsidRPr="00776B5B" w:rsidRDefault="00B25384" w:rsidP="00776B5B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2A34">
              <w:rPr>
                <w:rFonts w:ascii="Montserrat" w:eastAsia="Montserrat" w:hAnsi="Montserrat" w:cs="Montserrat"/>
              </w:rPr>
              <w:t xml:space="preserve"> </w:t>
            </w:r>
            <w:r w:rsidR="00776B5B">
              <w:rPr>
                <w:rFonts w:ascii="Segoe UI" w:hAnsi="Segoe UI" w:cs="Segoe UI"/>
                <w:color w:val="000000"/>
              </w:rPr>
              <w:t>-0.00128639</w:t>
            </w:r>
          </w:p>
        </w:tc>
      </w:tr>
      <w:tr w:rsidR="005B17EB" w14:paraId="15869C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A3B" w14:textId="32A7A34B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 w:rsidR="00776B5B"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4F9A" w14:textId="487AD6B1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5B17EB" w14:paraId="21CC3B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583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3209" w14:textId="16FFA26E" w:rsidR="005B17EB" w:rsidRPr="00776B5B" w:rsidRDefault="00B25384" w:rsidP="00776B5B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6B5B">
              <w:rPr>
                <w:rFonts w:ascii="Montserrat" w:eastAsia="Montserrat" w:hAnsi="Montserrat" w:cs="Montserrat"/>
              </w:rPr>
              <w:t xml:space="preserve"> 0.1 * </w:t>
            </w:r>
            <w:r w:rsidR="00776B5B">
              <w:rPr>
                <w:rFonts w:ascii="Segoe UI" w:hAnsi="Segoe UI" w:cs="Segoe UI"/>
                <w:color w:val="000000"/>
              </w:rPr>
              <w:t>0.748381722</w:t>
            </w:r>
            <w:r w:rsidR="00776B5B">
              <w:rPr>
                <w:rFonts w:ascii="Montserrat" w:eastAsia="Montserrat" w:hAnsi="Montserrat" w:cs="Montserrat"/>
              </w:rPr>
              <w:t xml:space="preserve"> </w:t>
            </w:r>
            <w:r w:rsidR="00776B5B">
              <w:rPr>
                <w:rFonts w:ascii="Segoe UI" w:hAnsi="Segoe UI" w:cs="Segoe UI"/>
                <w:color w:val="000000"/>
              </w:rPr>
              <w:t>* (-0.03428599)</w:t>
            </w:r>
          </w:p>
        </w:tc>
      </w:tr>
      <w:tr w:rsidR="005B17EB" w14:paraId="7A5582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A665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4284" w14:textId="5DC38DA2" w:rsidR="005B17EB" w:rsidRPr="00776B5B" w:rsidRDefault="00B25384" w:rsidP="00776B5B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6B5B">
              <w:rPr>
                <w:rFonts w:ascii="Montserrat" w:eastAsia="Montserrat" w:hAnsi="Montserrat" w:cs="Montserrat"/>
              </w:rPr>
              <w:t xml:space="preserve"> </w:t>
            </w:r>
            <w:r w:rsidR="00776B5B">
              <w:rPr>
                <w:rFonts w:ascii="Segoe UI" w:hAnsi="Segoe UI" w:cs="Segoe UI"/>
                <w:color w:val="000000"/>
              </w:rPr>
              <w:t>-0.0025659</w:t>
            </w:r>
          </w:p>
        </w:tc>
      </w:tr>
      <w:tr w:rsidR="005B17EB" w14:paraId="40EE9A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375B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6AB6" w14:textId="645198E0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-1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5B17EB" w14:paraId="4F93AA8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1B5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1F69" w14:textId="61673D02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6B5B">
              <w:rPr>
                <w:rFonts w:ascii="Montserrat" w:eastAsia="Montserrat" w:hAnsi="Montserrat" w:cs="Montserrat"/>
              </w:rPr>
              <w:t xml:space="preserve"> 0.1 * (-1) * (</w:t>
            </w:r>
            <w:r w:rsidR="00776B5B">
              <w:rPr>
                <w:rFonts w:ascii="Segoe UI" w:hAnsi="Segoe UI" w:cs="Segoe UI"/>
                <w:color w:val="000000"/>
              </w:rPr>
              <w:t>-0.03428599)</w:t>
            </w:r>
          </w:p>
        </w:tc>
      </w:tr>
      <w:tr w:rsidR="005B17EB" w14:paraId="10771AE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DD66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8286" w14:textId="2D05E11A" w:rsidR="005B17EB" w:rsidRPr="00776B5B" w:rsidRDefault="00B25384" w:rsidP="00776B5B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6B5B">
              <w:rPr>
                <w:rFonts w:ascii="Montserrat" w:eastAsia="Montserrat" w:hAnsi="Montserrat" w:cs="Montserrat"/>
              </w:rPr>
              <w:t xml:space="preserve"> </w:t>
            </w:r>
            <w:r w:rsidR="00776B5B">
              <w:rPr>
                <w:rFonts w:ascii="Segoe UI" w:hAnsi="Segoe UI" w:cs="Segoe UI"/>
                <w:color w:val="000000"/>
              </w:rPr>
              <w:t>0.0034286</w:t>
            </w:r>
          </w:p>
        </w:tc>
      </w:tr>
    </w:tbl>
    <w:p w14:paraId="444F1F87" w14:textId="77777777" w:rsidR="005B17EB" w:rsidRDefault="00B2538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B17EB" w14:paraId="20BA7120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94633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E94C" w14:textId="48B65094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 w:rsidR="003B3D8B"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0C920" w14:textId="153E2C23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 w:rsidR="003B3D8B"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09329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B17EB" w14:paraId="71C2C5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9B63" w14:textId="7CC8E81C" w:rsidR="005B17EB" w:rsidRDefault="00776B5B" w:rsidP="00776B5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-0.03428599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F8BC" w14:textId="00CBAFA4" w:rsidR="005B17EB" w:rsidRDefault="00776B5B" w:rsidP="00776B5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-0.00128639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20FC" w14:textId="5A42B148" w:rsidR="005B17EB" w:rsidRDefault="00776B5B" w:rsidP="00776B5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-0.0025659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3178" w14:textId="10968E42" w:rsidR="005B17EB" w:rsidRDefault="00776B5B" w:rsidP="00776B5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0.0034286</w:t>
            </w:r>
          </w:p>
        </w:tc>
      </w:tr>
    </w:tbl>
    <w:p w14:paraId="58141210" w14:textId="77777777" w:rsidR="005B17EB" w:rsidRDefault="005B17EB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1505D63E" w14:textId="77777777" w:rsidR="005B17EB" w:rsidRDefault="00B25384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B17EB" w14:paraId="778E45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C79E" w14:textId="77777777" w:rsidR="005B17EB" w:rsidRDefault="00B2538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A9A1" w14:textId="11A7BA4A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46</m:t>
                  </m:r>
                </m:sub>
              </m:sSub>
            </m:oMath>
          </w:p>
        </w:tc>
      </w:tr>
      <w:tr w:rsidR="005B17EB" w14:paraId="0A9F63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7708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30F8" w14:textId="53008287" w:rsidR="005B17EB" w:rsidRPr="000A79C3" w:rsidRDefault="00B25384" w:rsidP="000A79C3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0.375193526 * (1 - 0.375193526) * (-0.03428599) * (-1.1)</w:t>
            </w:r>
          </w:p>
        </w:tc>
      </w:tr>
      <w:tr w:rsidR="005B17EB" w14:paraId="06F8FA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2614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9CB0" w14:textId="6C358496" w:rsidR="005B17EB" w:rsidRPr="000A79C3" w:rsidRDefault="00B25384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0.00884118</w:t>
            </w:r>
          </w:p>
        </w:tc>
      </w:tr>
      <w:tr w:rsidR="005B17EB" w14:paraId="31D8A87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3146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0AF1" w14:textId="07A473B1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56</m:t>
                  </m:r>
                </m:sub>
              </m:sSub>
            </m:oMath>
          </w:p>
        </w:tc>
      </w:tr>
      <w:tr w:rsidR="005B17EB" w14:paraId="3B9553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290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F469" w14:textId="1EA2585F" w:rsidR="005B17EB" w:rsidRPr="000A79C3" w:rsidRDefault="00B25384" w:rsidP="000A79C3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0.748381722 * (1 - 0.748381722) * (-0.03428599) * (-0.7)</w:t>
            </w:r>
          </w:p>
        </w:tc>
      </w:tr>
      <w:tr w:rsidR="005B17EB" w14:paraId="0ADA22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DE8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EEC8" w14:textId="351B1D08" w:rsidR="005B17EB" w:rsidRPr="000A79C3" w:rsidRDefault="00B25384" w:rsidP="000A79C3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0.004519393</w:t>
            </w:r>
          </w:p>
        </w:tc>
      </w:tr>
    </w:tbl>
    <w:p w14:paraId="6D596426" w14:textId="77777777" w:rsidR="005B17EB" w:rsidRDefault="00B2538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B17EB" w14:paraId="3EC50316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409AE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42610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B17EB" w14:paraId="464DCB46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4394" w14:textId="2AF969F4" w:rsidR="005B17EB" w:rsidRDefault="000A79C3" w:rsidP="000A79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0.00884118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3D69" w14:textId="6B945174" w:rsidR="005B17EB" w:rsidRDefault="000A79C3" w:rsidP="000A79C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0.004519393</w:t>
            </w:r>
          </w:p>
        </w:tc>
      </w:tr>
    </w:tbl>
    <w:p w14:paraId="317C0603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7DFF62CC" w14:textId="77777777" w:rsidR="005B17EB" w:rsidRDefault="00B25384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B17EB" w14:paraId="3861B0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37C7" w14:textId="77777777" w:rsidR="005B17EB" w:rsidRDefault="00B2538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96F3" w14:textId="5DF4A00C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5B17EB" w14:paraId="4333B7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8830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6378" w14:textId="0D066EB5" w:rsidR="005B17EB" w:rsidRPr="00C01287" w:rsidRDefault="00B25384" w:rsidP="00C01287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0.7 * </w:t>
            </w:r>
            <w:r w:rsidR="00C01287">
              <w:rPr>
                <w:rFonts w:ascii="Segoe UI" w:hAnsi="Segoe UI" w:cs="Segoe UI"/>
                <w:color w:val="000000"/>
              </w:rPr>
              <w:t>0.00884118</w:t>
            </w:r>
          </w:p>
        </w:tc>
      </w:tr>
      <w:tr w:rsidR="005B17EB" w14:paraId="431D79C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33B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D935" w14:textId="7A08DAED" w:rsidR="005B17EB" w:rsidRPr="000A79C3" w:rsidRDefault="00B25384" w:rsidP="000A79C3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0.000618883</w:t>
            </w:r>
          </w:p>
        </w:tc>
      </w:tr>
      <w:tr w:rsidR="005B17EB" w14:paraId="4948047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AC7A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9997" w14:textId="29C4B84D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5B17EB" w14:paraId="69D79B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C4BC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3E09" w14:textId="35DCE08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0.8 * </w:t>
            </w:r>
            <w:r w:rsidR="00C01287">
              <w:rPr>
                <w:rFonts w:ascii="Segoe UI" w:hAnsi="Segoe UI" w:cs="Segoe UI"/>
                <w:color w:val="000000"/>
              </w:rPr>
              <w:t>0.00884118</w:t>
            </w:r>
          </w:p>
        </w:tc>
      </w:tr>
      <w:tr w:rsidR="005B17EB" w14:paraId="453AE9A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6B8B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6AB7" w14:textId="7BBA3E0D" w:rsidR="005B17EB" w:rsidRPr="000A79C3" w:rsidRDefault="00B25384" w:rsidP="000A79C3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0.000707294</w:t>
            </w:r>
          </w:p>
        </w:tc>
      </w:tr>
      <w:tr w:rsidR="005B17EB" w14:paraId="4C109F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E9EA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709A" w14:textId="62B3B353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5B17EB" w14:paraId="43CEA7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53C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D574" w14:textId="476F13C9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0.9 * </w:t>
            </w:r>
            <w:r w:rsidR="00C01287">
              <w:rPr>
                <w:rFonts w:ascii="Segoe UI" w:hAnsi="Segoe UI" w:cs="Segoe UI"/>
                <w:color w:val="000000"/>
              </w:rPr>
              <w:t>0.00884118</w:t>
            </w:r>
          </w:p>
        </w:tc>
      </w:tr>
      <w:tr w:rsidR="005B17EB" w14:paraId="7C1A46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A7FE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AA9D" w14:textId="5041F73F" w:rsidR="005B17EB" w:rsidRPr="000A79C3" w:rsidRDefault="00B25384" w:rsidP="000A79C3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0.000795706</w:t>
            </w:r>
          </w:p>
        </w:tc>
      </w:tr>
      <w:tr w:rsidR="005B17EB" w14:paraId="68F373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C057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974E" w14:textId="4F1D7780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 xml:space="preserve">α*(-1)*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5B17EB" w14:paraId="6C3652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0918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BBFA" w14:textId="16C5EDE0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(-1) * </w:t>
            </w:r>
            <w:r w:rsidR="00C01287">
              <w:rPr>
                <w:rFonts w:ascii="Segoe UI" w:hAnsi="Segoe UI" w:cs="Segoe UI"/>
                <w:color w:val="000000"/>
              </w:rPr>
              <w:t>0.00884118</w:t>
            </w:r>
          </w:p>
        </w:tc>
      </w:tr>
      <w:tr w:rsidR="005B17EB" w14:paraId="7A75A0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A6C6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E54D" w14:textId="7954F8C9" w:rsidR="005B17EB" w:rsidRPr="000A79C3" w:rsidRDefault="00B25384" w:rsidP="000A79C3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A79C3">
              <w:rPr>
                <w:rFonts w:ascii="Montserrat" w:eastAsia="Montserrat" w:hAnsi="Montserrat" w:cs="Montserrat"/>
              </w:rPr>
              <w:t xml:space="preserve"> </w:t>
            </w:r>
            <w:r w:rsidR="000A79C3">
              <w:rPr>
                <w:rFonts w:ascii="Segoe UI" w:hAnsi="Segoe UI" w:cs="Segoe UI"/>
                <w:color w:val="000000"/>
              </w:rPr>
              <w:t>-0.00088412</w:t>
            </w:r>
          </w:p>
        </w:tc>
      </w:tr>
      <w:tr w:rsidR="005B17EB" w14:paraId="6CE2A2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EDD7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FFC8" w14:textId="718ABC25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5B17EB" w14:paraId="34FFDB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AE02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6D59" w14:textId="4CCA5FC7" w:rsidR="005B17EB" w:rsidRPr="00C01287" w:rsidRDefault="00B25384" w:rsidP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0.7 * </w:t>
            </w:r>
            <w:r w:rsidR="00C01287">
              <w:rPr>
                <w:rFonts w:ascii="Segoe UI" w:hAnsi="Segoe UI" w:cs="Segoe UI"/>
                <w:color w:val="000000"/>
              </w:rPr>
              <w:t>0.004519393</w:t>
            </w:r>
          </w:p>
        </w:tc>
      </w:tr>
      <w:tr w:rsidR="005B17EB" w14:paraId="11977E8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EF6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3F97" w14:textId="7BE7EB33" w:rsidR="005B17EB" w:rsidRPr="00C01287" w:rsidRDefault="00B25384" w:rsidP="00C01287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</w:t>
            </w:r>
            <w:r w:rsidR="00C01287">
              <w:rPr>
                <w:rFonts w:ascii="Segoe UI" w:hAnsi="Segoe UI" w:cs="Segoe UI"/>
                <w:color w:val="000000"/>
              </w:rPr>
              <w:t>0.00031636</w:t>
            </w:r>
          </w:p>
        </w:tc>
      </w:tr>
      <w:tr w:rsidR="005B17EB" w14:paraId="13E2C2C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4EC3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939C" w14:textId="6D6DA6A0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5B17EB" w14:paraId="31633F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36EA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9B0F" w14:textId="08B58744" w:rsidR="00C01287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0.8 * </w:t>
            </w:r>
            <w:r w:rsidR="00C01287">
              <w:rPr>
                <w:rFonts w:ascii="Segoe UI" w:hAnsi="Segoe UI" w:cs="Segoe UI"/>
                <w:color w:val="000000"/>
              </w:rPr>
              <w:t>0.004519393</w:t>
            </w:r>
          </w:p>
        </w:tc>
      </w:tr>
      <w:tr w:rsidR="005B17EB" w14:paraId="543A65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776D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64E5" w14:textId="7F951631" w:rsidR="005B17EB" w:rsidRPr="00C01287" w:rsidRDefault="00B25384" w:rsidP="00C01287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</w:t>
            </w:r>
            <w:r w:rsidR="00C01287">
              <w:rPr>
                <w:rFonts w:ascii="Segoe UI" w:hAnsi="Segoe UI" w:cs="Segoe UI"/>
                <w:color w:val="000000"/>
              </w:rPr>
              <w:t>0.00036155</w:t>
            </w:r>
          </w:p>
        </w:tc>
      </w:tr>
      <w:tr w:rsidR="005B17EB" w14:paraId="714B02D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32E7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A0C8" w14:textId="5A25C8A1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5B17EB" w14:paraId="3BC07C4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679D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E1C0" w14:textId="601C5F7D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0.9 * </w:t>
            </w:r>
            <w:r w:rsidR="00C01287">
              <w:rPr>
                <w:rFonts w:ascii="Segoe UI" w:hAnsi="Segoe UI" w:cs="Segoe UI"/>
                <w:color w:val="000000"/>
              </w:rPr>
              <w:t>0.004519393</w:t>
            </w:r>
          </w:p>
        </w:tc>
      </w:tr>
      <w:tr w:rsidR="005B17EB" w14:paraId="7D5F5C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C7F8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71EE" w14:textId="42BD298F" w:rsidR="005B17EB" w:rsidRPr="00C01287" w:rsidRDefault="00B25384" w:rsidP="00C01287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</w:t>
            </w:r>
            <w:r w:rsidR="00C01287">
              <w:rPr>
                <w:rFonts w:ascii="Segoe UI" w:hAnsi="Segoe UI" w:cs="Segoe UI"/>
                <w:color w:val="000000"/>
              </w:rPr>
              <w:t>0.00040675</w:t>
            </w:r>
          </w:p>
        </w:tc>
      </w:tr>
      <w:tr w:rsidR="005B17EB" w14:paraId="2ED522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2478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409" w14:textId="1769DED5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 xml:space="preserve">α*(-1)*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5B17EB" w14:paraId="072DF8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FFE6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F42C" w14:textId="45473E2A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0.1 * (-1) * </w:t>
            </w:r>
            <w:r w:rsidR="00C01287">
              <w:rPr>
                <w:rFonts w:ascii="Segoe UI" w:hAnsi="Segoe UI" w:cs="Segoe UI"/>
                <w:color w:val="000000"/>
              </w:rPr>
              <w:t>0.004519393</w:t>
            </w:r>
          </w:p>
        </w:tc>
      </w:tr>
      <w:tr w:rsidR="005B17EB" w14:paraId="5C5FF2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C382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F8F7" w14:textId="6B75F96B" w:rsidR="005B17EB" w:rsidRPr="00C01287" w:rsidRDefault="00B25384" w:rsidP="00C01287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</w:t>
            </w:r>
            <w:r w:rsidR="00C01287">
              <w:rPr>
                <w:rFonts w:ascii="Segoe UI" w:hAnsi="Segoe UI" w:cs="Segoe UI"/>
                <w:color w:val="000000"/>
              </w:rPr>
              <w:t>-0.00045194</w:t>
            </w:r>
          </w:p>
        </w:tc>
      </w:tr>
    </w:tbl>
    <w:p w14:paraId="67D599CA" w14:textId="77777777" w:rsidR="005B17EB" w:rsidRDefault="005B17EB">
      <w:pPr>
        <w:jc w:val="both"/>
        <w:rPr>
          <w:rFonts w:ascii="Montserrat" w:eastAsia="Montserrat" w:hAnsi="Montserrat" w:cs="Montserrat"/>
        </w:rPr>
      </w:pPr>
    </w:p>
    <w:p w14:paraId="0879B5A6" w14:textId="77777777" w:rsidR="005B17EB" w:rsidRDefault="00B2538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B17EB" w14:paraId="49A313A2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A5DEC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1FE8E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F3C92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35C3E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6A0FE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B34D3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64290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48C31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B17EB" w14:paraId="7C9143C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13E8" w14:textId="66E03776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0.00061</w:t>
            </w:r>
            <w:r w:rsidR="00806D49">
              <w:rPr>
                <w:rFonts w:ascii="Segoe UI" w:hAnsi="Segoe UI" w:cs="Segoe UI"/>
                <w:color w:val="000000"/>
              </w:rPr>
              <w:t>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6DE4" w14:textId="58F731AC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0.000707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B007" w14:textId="0C53046B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0.00079</w:t>
            </w:r>
            <w:r w:rsidR="00806D49"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BB1B" w14:textId="2E38199D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-0.000884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EE59" w14:textId="37AD54FD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0.000316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A99F" w14:textId="75E458A2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0.00036</w:t>
            </w:r>
            <w:r w:rsidR="00806D49"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F1B5" w14:textId="49D7148E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0.00040</w:t>
            </w:r>
            <w:r w:rsidR="00806D49"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8865" w14:textId="41448B3F" w:rsidR="005B17EB" w:rsidRDefault="00C0128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Segoe UI" w:hAnsi="Segoe UI" w:cs="Segoe UI"/>
                <w:color w:val="000000"/>
              </w:rPr>
              <w:t>-0.00045</w:t>
            </w:r>
            <w:r w:rsidR="00806D49">
              <w:rPr>
                <w:rFonts w:ascii="Segoe UI" w:hAnsi="Segoe UI" w:cs="Segoe UI"/>
                <w:color w:val="000000"/>
              </w:rPr>
              <w:t>2</w:t>
            </w:r>
          </w:p>
        </w:tc>
      </w:tr>
    </w:tbl>
    <w:p w14:paraId="6BE25F97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667A2182" w14:textId="30F1895F" w:rsidR="005B17EB" w:rsidRDefault="00BC1E7F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Updated Weight</w:t>
      </w:r>
    </w:p>
    <w:p w14:paraId="76646997" w14:textId="77777777" w:rsidR="005B17EB" w:rsidRDefault="00B25384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Last but not least,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14:paraId="0533BF3E" w14:textId="77777777" w:rsidR="005B17EB" w:rsidRDefault="005B17EB">
      <w:pPr>
        <w:jc w:val="both"/>
        <w:rPr>
          <w:rFonts w:ascii="Montserrat" w:eastAsia="Montserrat" w:hAnsi="Montserrat" w:cs="Montserrat"/>
          <w:highlight w:val="white"/>
        </w:rPr>
      </w:pPr>
    </w:p>
    <w:p w14:paraId="2D3C6AE4" w14:textId="77777777" w:rsidR="005B17EB" w:rsidRDefault="00B25384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B17EB" w14:paraId="0A7C7B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7D9B" w14:textId="77777777" w:rsidR="005B17EB" w:rsidRDefault="00B2538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71" w14:textId="440071F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</m:oMath>
          </w:p>
        </w:tc>
      </w:tr>
      <w:tr w:rsidR="005B17EB" w14:paraId="3FAC921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A368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B9F3" w14:textId="46797514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1287">
              <w:rPr>
                <w:rFonts w:ascii="Montserrat" w:eastAsia="Montserrat" w:hAnsi="Montserrat" w:cs="Montserrat"/>
              </w:rPr>
              <w:t xml:space="preserve"> </w:t>
            </w:r>
            <w:r w:rsidR="00C01287">
              <w:rPr>
                <w:rFonts w:ascii="Segoe UI" w:hAnsi="Segoe UI" w:cs="Segoe UI"/>
                <w:color w:val="000000"/>
              </w:rPr>
              <w:t>0.</w:t>
            </w:r>
            <w:r w:rsidR="00602C0F">
              <w:rPr>
                <w:rFonts w:ascii="Segoe UI" w:hAnsi="Segoe UI" w:cs="Segoe UI"/>
                <w:color w:val="000000"/>
              </w:rPr>
              <w:t>5</w:t>
            </w:r>
            <w:r w:rsidR="00C01287">
              <w:rPr>
                <w:rFonts w:ascii="Segoe UI" w:hAnsi="Segoe UI" w:cs="Segoe UI"/>
                <w:color w:val="000000"/>
              </w:rPr>
              <w:t xml:space="preserve"> + </w:t>
            </w:r>
            <w:r w:rsidR="00602C0F">
              <w:rPr>
                <w:rFonts w:ascii="Segoe UI" w:hAnsi="Segoe UI" w:cs="Segoe UI"/>
                <w:color w:val="000000"/>
              </w:rPr>
              <w:t>0.000618883</w:t>
            </w:r>
          </w:p>
        </w:tc>
      </w:tr>
      <w:tr w:rsidR="005B17EB" w14:paraId="59295C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7A8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8906" w14:textId="793BC9B4" w:rsidR="005B17EB" w:rsidRPr="00602C0F" w:rsidRDefault="00B25384" w:rsidP="00602C0F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02C0F">
              <w:rPr>
                <w:rFonts w:ascii="Montserrat" w:eastAsia="Montserrat" w:hAnsi="Montserrat" w:cs="Montserrat"/>
              </w:rPr>
              <w:t xml:space="preserve"> </w:t>
            </w:r>
            <w:r w:rsidR="00602C0F">
              <w:rPr>
                <w:rFonts w:ascii="Segoe UI" w:hAnsi="Segoe UI" w:cs="Segoe UI"/>
                <w:color w:val="000000"/>
              </w:rPr>
              <w:t>0.500618883</w:t>
            </w:r>
          </w:p>
        </w:tc>
      </w:tr>
      <w:tr w:rsidR="005B17EB" w14:paraId="74A72F9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6811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25A0" w14:textId="3E328EBF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15</m:t>
                  </m:r>
                </m:sub>
              </m:sSub>
            </m:oMath>
          </w:p>
        </w:tc>
      </w:tr>
      <w:tr w:rsidR="005B17EB" w14:paraId="0AF5228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4E42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2B0A" w14:textId="69F3D5D6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0.6 + </w:t>
            </w:r>
            <w:r w:rsidR="00B425EA">
              <w:rPr>
                <w:rFonts w:ascii="Segoe UI" w:hAnsi="Segoe UI" w:cs="Segoe UI"/>
                <w:color w:val="000000"/>
              </w:rPr>
              <w:t>0.00031636</w:t>
            </w:r>
          </w:p>
        </w:tc>
      </w:tr>
      <w:tr w:rsidR="005B17EB" w14:paraId="210B5F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A313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058A" w14:textId="28E9DE88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</w:t>
            </w:r>
            <w:r w:rsidR="00B425EA">
              <w:rPr>
                <w:rFonts w:ascii="Segoe UI" w:hAnsi="Segoe UI" w:cs="Segoe UI"/>
                <w:color w:val="000000"/>
              </w:rPr>
              <w:t>0.60031636</w:t>
            </w:r>
          </w:p>
        </w:tc>
      </w:tr>
      <w:tr w:rsidR="005B17EB" w14:paraId="099053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8E3B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4B53" w14:textId="71BF96B3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24</m:t>
                  </m:r>
                </m:sub>
              </m:sSub>
            </m:oMath>
          </w:p>
        </w:tc>
      </w:tr>
      <w:tr w:rsidR="005B17EB" w14:paraId="7F0B16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6EF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3AEC" w14:textId="516FB7F3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0.3 + </w:t>
            </w:r>
            <w:r w:rsidR="00B425EA">
              <w:rPr>
                <w:rFonts w:ascii="Segoe UI" w:hAnsi="Segoe UI" w:cs="Segoe UI"/>
                <w:color w:val="000000"/>
              </w:rPr>
              <w:t>0.000707294</w:t>
            </w:r>
          </w:p>
        </w:tc>
      </w:tr>
      <w:tr w:rsidR="005B17EB" w14:paraId="0AB76F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8141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8BAF" w14:textId="3ABFC6C2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</w:t>
            </w:r>
            <w:r w:rsidR="00B425EA">
              <w:rPr>
                <w:rFonts w:ascii="Segoe UI" w:hAnsi="Segoe UI" w:cs="Segoe UI"/>
                <w:color w:val="000000"/>
              </w:rPr>
              <w:t>0.300707294</w:t>
            </w:r>
          </w:p>
        </w:tc>
      </w:tr>
      <w:tr w:rsidR="005B17EB" w14:paraId="247ED9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DA0F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40BA" w14:textId="7F303985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</m:oMath>
          </w:p>
        </w:tc>
      </w:tr>
      <w:tr w:rsidR="005B17EB" w14:paraId="4D40ED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F965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5775" w14:textId="5F7CAC56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1.1 + </w:t>
            </w:r>
            <w:r w:rsidR="00B425EA">
              <w:rPr>
                <w:rFonts w:ascii="Segoe UI" w:hAnsi="Segoe UI" w:cs="Segoe UI"/>
                <w:color w:val="000000"/>
              </w:rPr>
              <w:t>0.00036155</w:t>
            </w:r>
          </w:p>
        </w:tc>
      </w:tr>
      <w:tr w:rsidR="005B17EB" w14:paraId="4236F25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26B4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ACB2" w14:textId="393C93D5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1</w:t>
            </w:r>
            <w:r w:rsidR="00B425EA">
              <w:rPr>
                <w:rFonts w:ascii="Segoe UI" w:hAnsi="Segoe UI" w:cs="Segoe UI"/>
                <w:color w:val="000000"/>
              </w:rPr>
              <w:t>.10036155</w:t>
            </w:r>
          </w:p>
        </w:tc>
      </w:tr>
      <w:tr w:rsidR="005B17EB" w14:paraId="6F24645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FC78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68C7" w14:textId="73C6326E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34</m:t>
                  </m:r>
                </m:sub>
              </m:sSub>
            </m:oMath>
          </w:p>
        </w:tc>
      </w:tr>
      <w:tr w:rsidR="005B17EB" w14:paraId="14C0D55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894F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8EB6" w14:textId="0549F7C5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-1 + </w:t>
            </w:r>
            <w:r w:rsidR="00B425EA">
              <w:rPr>
                <w:rFonts w:ascii="Segoe UI" w:hAnsi="Segoe UI" w:cs="Segoe UI"/>
                <w:color w:val="000000"/>
              </w:rPr>
              <w:t>0.000795706</w:t>
            </w:r>
          </w:p>
        </w:tc>
      </w:tr>
      <w:tr w:rsidR="005B17EB" w14:paraId="037B4A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B3A3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5B2A" w14:textId="5CD44F87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</w:t>
            </w:r>
            <w:r w:rsidR="00B425EA">
              <w:rPr>
                <w:rFonts w:ascii="Segoe UI" w:hAnsi="Segoe UI" w:cs="Segoe UI"/>
                <w:color w:val="000000"/>
              </w:rPr>
              <w:t>-0.9992043</w:t>
            </w:r>
          </w:p>
        </w:tc>
      </w:tr>
      <w:tr w:rsidR="005B17EB" w14:paraId="7CCE4D9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8ECF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653B" w14:textId="4FE8B4D9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</m:oMath>
          </w:p>
        </w:tc>
      </w:tr>
      <w:tr w:rsidR="005B17EB" w14:paraId="3C6D1E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CCC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3A28" w14:textId="3815FEB2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0.1 + </w:t>
            </w:r>
            <w:r w:rsidR="00B425EA">
              <w:rPr>
                <w:rFonts w:ascii="Segoe UI" w:hAnsi="Segoe UI" w:cs="Segoe UI"/>
                <w:color w:val="000000"/>
              </w:rPr>
              <w:t>0.00040675</w:t>
            </w:r>
          </w:p>
        </w:tc>
      </w:tr>
      <w:tr w:rsidR="005B17EB" w14:paraId="19A0D8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55EF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95C8" w14:textId="780D51D9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</w:t>
            </w:r>
            <w:r w:rsidR="00B425EA">
              <w:rPr>
                <w:rFonts w:ascii="Segoe UI" w:hAnsi="Segoe UI" w:cs="Segoe UI"/>
                <w:color w:val="000000"/>
              </w:rPr>
              <w:t>0.10040675</w:t>
            </w:r>
          </w:p>
        </w:tc>
      </w:tr>
      <w:tr w:rsidR="005B17EB" w14:paraId="2E25C59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8E98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284B" w14:textId="7A114E50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5B17EB" w14:paraId="55D3F9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5E43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2ED1" w14:textId="37BAA313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0.2 + (</w:t>
            </w:r>
            <w:r w:rsidR="00B425EA">
              <w:rPr>
                <w:rFonts w:ascii="Segoe UI" w:hAnsi="Segoe UI" w:cs="Segoe UI"/>
                <w:color w:val="000000"/>
              </w:rPr>
              <w:t>-0.00088412)</w:t>
            </w:r>
          </w:p>
        </w:tc>
      </w:tr>
      <w:tr w:rsidR="005B17EB" w14:paraId="553F83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C587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91A7" w14:textId="25CD11F9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</w:t>
            </w:r>
            <w:r w:rsidR="00B425EA">
              <w:rPr>
                <w:rFonts w:ascii="Segoe UI" w:hAnsi="Segoe UI" w:cs="Segoe UI"/>
                <w:color w:val="000000"/>
              </w:rPr>
              <w:t>0.19911588</w:t>
            </w:r>
          </w:p>
        </w:tc>
      </w:tr>
      <w:tr w:rsidR="005B17EB" w14:paraId="311184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F6D8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7244" w14:textId="066EB6A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5B17EB" w14:paraId="2B026E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F9F6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FDD4" w14:textId="5CF7ADB1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0.3 + (</w:t>
            </w:r>
            <w:r w:rsidR="00B425EA">
              <w:rPr>
                <w:rFonts w:ascii="Segoe UI" w:hAnsi="Segoe UI" w:cs="Segoe UI"/>
                <w:color w:val="000000"/>
              </w:rPr>
              <w:t>-0.00045194)</w:t>
            </w:r>
          </w:p>
        </w:tc>
      </w:tr>
      <w:tr w:rsidR="005B17EB" w14:paraId="1DE5F7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592B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9320" w14:textId="707C9FDA" w:rsidR="005B17EB" w:rsidRPr="00B425EA" w:rsidRDefault="00B25384" w:rsidP="00B425EA">
            <w:pPr>
              <w:widowControl w:val="0"/>
              <w:spacing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</w:t>
            </w:r>
            <w:r w:rsidR="00B425EA">
              <w:rPr>
                <w:rFonts w:ascii="Segoe UI" w:hAnsi="Segoe UI" w:cs="Segoe UI"/>
                <w:color w:val="000000"/>
              </w:rPr>
              <w:t>0.299548061</w:t>
            </w:r>
          </w:p>
        </w:tc>
      </w:tr>
      <w:tr w:rsidR="005B17EB" w14:paraId="6752095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06FD" w14:textId="77777777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C9D1" w14:textId="0E441AE9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C1E7F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5B17EB" w14:paraId="2BA084C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A4E6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847" w14:textId="5F2DCD4F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25EA">
              <w:rPr>
                <w:rFonts w:ascii="Montserrat" w:eastAsia="Montserrat" w:hAnsi="Montserrat" w:cs="Montserrat"/>
              </w:rPr>
              <w:t xml:space="preserve"> 0.4 + </w:t>
            </w:r>
            <w:r w:rsidR="00806D49">
              <w:rPr>
                <w:rFonts w:ascii="Segoe UI" w:hAnsi="Segoe UI" w:cs="Segoe UI"/>
                <w:color w:val="000000"/>
              </w:rPr>
              <w:t>0.0034286</w:t>
            </w:r>
          </w:p>
        </w:tc>
      </w:tr>
      <w:tr w:rsidR="005B17EB" w14:paraId="2BAA3A2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769F" w14:textId="77777777" w:rsidR="005B17EB" w:rsidRDefault="005B17E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91AC" w14:textId="7DE1035E" w:rsidR="005B17EB" w:rsidRDefault="00B253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06D49">
              <w:rPr>
                <w:rFonts w:ascii="Montserrat" w:eastAsia="Montserrat" w:hAnsi="Montserrat" w:cs="Montserrat"/>
              </w:rPr>
              <w:t xml:space="preserve"> </w:t>
            </w:r>
            <w:r w:rsidR="00806D49">
              <w:rPr>
                <w:rFonts w:ascii="Segoe UI" w:hAnsi="Segoe UI" w:cs="Segoe UI"/>
                <w:color w:val="000000"/>
              </w:rPr>
              <w:t>0.4034286</w:t>
            </w:r>
          </w:p>
        </w:tc>
      </w:tr>
    </w:tbl>
    <w:p w14:paraId="3C855BEF" w14:textId="77777777" w:rsidR="005B17EB" w:rsidRDefault="00B2538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B17EB" w14:paraId="4624A820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4A608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26251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275FF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596CC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6DDD0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835E6" w14:textId="77777777" w:rsidR="005B17EB" w:rsidRDefault="00B2538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8A162" w14:textId="505FD61F" w:rsidR="005B17EB" w:rsidRDefault="00564E0A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3E480" w14:textId="16EA0FBA" w:rsidR="005B17EB" w:rsidRDefault="00564E0A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C94E" w14:textId="2463A1B1" w:rsidR="005B17EB" w:rsidRDefault="00564E0A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B17EB" w14:paraId="07AD59B6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B7F5" w14:textId="2289BC79" w:rsidR="005B17EB" w:rsidRPr="00806D49" w:rsidRDefault="00B425E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Segoe UI" w:hAnsi="Segoe UI" w:cs="Segoe UI"/>
                <w:b/>
                <w:bCs/>
                <w:color w:val="000000"/>
              </w:rPr>
              <w:t>0.5006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EDCD" w14:textId="16CC504D" w:rsidR="005B17EB" w:rsidRPr="00806D49" w:rsidRDefault="00B425E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Segoe UI" w:hAnsi="Segoe UI" w:cs="Segoe UI"/>
                <w:b/>
                <w:bCs/>
                <w:color w:val="000000"/>
              </w:rPr>
              <w:t>0.6003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8300" w14:textId="7DCC4DCD" w:rsidR="005B17EB" w:rsidRPr="00806D49" w:rsidRDefault="00B425E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Segoe UI" w:hAnsi="Segoe UI" w:cs="Segoe UI"/>
                <w:b/>
                <w:bCs/>
                <w:color w:val="000000"/>
              </w:rPr>
              <w:t>0.3007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734F" w14:textId="00B79257" w:rsidR="005B17EB" w:rsidRPr="00806D49" w:rsidRDefault="00B425E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Montserrat" w:eastAsia="Montserrat" w:hAnsi="Montserrat" w:cs="Montserrat"/>
                <w:b/>
                <w:bCs/>
              </w:rPr>
              <w:t>1</w:t>
            </w:r>
            <w:r w:rsidRPr="00806D49">
              <w:rPr>
                <w:rFonts w:ascii="Segoe UI" w:hAnsi="Segoe UI" w:cs="Segoe UI"/>
                <w:b/>
                <w:bCs/>
                <w:color w:val="000000"/>
              </w:rPr>
              <w:t>.100</w:t>
            </w:r>
            <w:r w:rsidR="00806D49" w:rsidRPr="00806D49">
              <w:rPr>
                <w:rFonts w:ascii="Segoe UI" w:hAnsi="Segoe UI" w:cs="Segoe UI"/>
                <w:b/>
                <w:bCs/>
                <w:color w:val="000000"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9583" w14:textId="4B780CF8" w:rsidR="005B17EB" w:rsidRPr="00806D49" w:rsidRDefault="00B425E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Segoe UI" w:hAnsi="Segoe UI" w:cs="Segoe UI"/>
                <w:b/>
                <w:bCs/>
                <w:color w:val="000000"/>
              </w:rPr>
              <w:t>-0.9992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8727" w14:textId="1A53B06A" w:rsidR="005B17EB" w:rsidRPr="00806D49" w:rsidRDefault="00B425E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Segoe UI" w:hAnsi="Segoe UI" w:cs="Segoe UI"/>
                <w:b/>
                <w:bCs/>
                <w:color w:val="000000"/>
              </w:rPr>
              <w:t>0.1004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9E5C" w14:textId="6AAEFB29" w:rsidR="005B17EB" w:rsidRPr="00806D49" w:rsidRDefault="00564E0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Segoe UI" w:hAnsi="Segoe UI" w:cs="Segoe UI"/>
                <w:b/>
                <w:bCs/>
                <w:color w:val="000000"/>
              </w:rPr>
              <w:t>0.1991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C4B" w14:textId="2BC07790" w:rsidR="005B17EB" w:rsidRPr="00806D49" w:rsidRDefault="00564E0A" w:rsidP="00806D4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806D49">
              <w:rPr>
                <w:rFonts w:ascii="Segoe UI" w:hAnsi="Segoe UI" w:cs="Segoe UI"/>
                <w:b/>
                <w:bCs/>
                <w:color w:val="000000"/>
              </w:rPr>
              <w:t>0.2995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4029" w14:textId="334FB8D1" w:rsidR="005B17EB" w:rsidRDefault="00806D4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0.403</w:t>
            </w:r>
          </w:p>
        </w:tc>
      </w:tr>
    </w:tbl>
    <w:p w14:paraId="2057556A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5174831F" w14:textId="77777777" w:rsidR="005B17EB" w:rsidRDefault="005B17EB">
      <w:pPr>
        <w:jc w:val="both"/>
        <w:rPr>
          <w:rFonts w:ascii="Montserrat" w:eastAsia="Montserrat" w:hAnsi="Montserrat" w:cs="Montserrat"/>
          <w:b/>
        </w:rPr>
      </w:pPr>
    </w:p>
    <w:p w14:paraId="7DD71E44" w14:textId="77777777" w:rsidR="005B17EB" w:rsidRDefault="00B25384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lastRenderedPageBreak/>
        <w:t xml:space="preserve">Hore,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challenge,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40B10705" w14:textId="77777777" w:rsidR="005B17EB" w:rsidRDefault="005B17EB">
      <w:pPr>
        <w:jc w:val="both"/>
        <w:rPr>
          <w:rFonts w:ascii="Montserrat" w:eastAsia="Montserrat" w:hAnsi="Montserrat" w:cs="Montserrat"/>
        </w:rPr>
      </w:pPr>
    </w:p>
    <w:sectPr w:rsidR="005B17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E3126"/>
    <w:multiLevelType w:val="hybridMultilevel"/>
    <w:tmpl w:val="D4EE438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1218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6219">
    <w15:presenceInfo w15:providerId="AD" w15:userId="S::c6219@365up.site::244c5b27-d9e7-432d-830c-bc9b9b975c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7EB"/>
    <w:rsid w:val="000A79C3"/>
    <w:rsid w:val="000C7E0D"/>
    <w:rsid w:val="000D2A34"/>
    <w:rsid w:val="001476D8"/>
    <w:rsid w:val="0022179B"/>
    <w:rsid w:val="002D10BC"/>
    <w:rsid w:val="002E05BF"/>
    <w:rsid w:val="002F5F1A"/>
    <w:rsid w:val="00391741"/>
    <w:rsid w:val="003B3D8B"/>
    <w:rsid w:val="003B59AC"/>
    <w:rsid w:val="003B7020"/>
    <w:rsid w:val="00564E0A"/>
    <w:rsid w:val="005B17EB"/>
    <w:rsid w:val="00602C0F"/>
    <w:rsid w:val="00617D15"/>
    <w:rsid w:val="00684DEB"/>
    <w:rsid w:val="00776B5B"/>
    <w:rsid w:val="007F4CCE"/>
    <w:rsid w:val="00806D49"/>
    <w:rsid w:val="009F0E6E"/>
    <w:rsid w:val="00A40942"/>
    <w:rsid w:val="00B25384"/>
    <w:rsid w:val="00B425EA"/>
    <w:rsid w:val="00B82B6B"/>
    <w:rsid w:val="00BC1E7F"/>
    <w:rsid w:val="00BF351C"/>
    <w:rsid w:val="00C01287"/>
    <w:rsid w:val="00C645B4"/>
    <w:rsid w:val="00F3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40015"/>
  <w15:docId w15:val="{AEB9A6C7-F38E-419E-A453-7477CA53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10BC"/>
    <w:pPr>
      <w:ind w:left="720"/>
      <w:contextualSpacing/>
    </w:pPr>
  </w:style>
  <w:style w:type="paragraph" w:styleId="Revision">
    <w:name w:val="Revision"/>
    <w:hidden/>
    <w:uiPriority w:val="99"/>
    <w:semiHidden/>
    <w:rsid w:val="00B82B6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06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D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697</Words>
  <Characters>3209</Characters>
  <Application>Microsoft Office Word</Application>
  <DocSecurity>0</DocSecurity>
  <Lines>300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6219</cp:lastModifiedBy>
  <cp:revision>9</cp:revision>
  <dcterms:created xsi:type="dcterms:W3CDTF">2023-11-22T10:55:00Z</dcterms:created>
  <dcterms:modified xsi:type="dcterms:W3CDTF">2023-11-27T12:39:00Z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752af6a8a266d97e695f2d186eb2f6c4d34e5be440d34f31936632666c494307</vt:lpwstr>
  </property>
</Properties>
</file>